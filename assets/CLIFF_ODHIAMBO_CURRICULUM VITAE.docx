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676" w:topFromText="0" w:vertAnchor="page"/>
        <w:tblW w:w="10207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207"/>
      </w:tblGrid>
      <w:tr>
        <w:trPr>
          <w:trHeight w:val="572" w:hRule="atLeast"/>
        </w:trPr>
        <w:tc>
          <w:tcPr>
            <w:tcW w:w="10207" w:type="dxa"/>
            <w:tcBorders/>
            <w:shd w:fill="auto" w:val="clear"/>
          </w:tcPr>
          <w:p>
            <w:pPr>
              <w:pStyle w:val="Normal"/>
              <w:tabs>
                <w:tab w:val="center" w:pos="5168" w:leader="none"/>
              </w:tabs>
              <w:spacing w:lineRule="atLeast" w:line="160" w:before="120" w:after="120"/>
              <w:jc w:val="center"/>
              <w:rPr>
                <w:b w:val="false"/>
                <w:b w:val="false"/>
                <w:bCs w:val="false"/>
                <w:sz w:val="40"/>
                <w:szCs w:val="40"/>
                <w:u w:val="none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40"/>
                <w:szCs w:val="40"/>
                <w:u w:val="none"/>
              </w:rPr>
              <w:t>Curriculum Vitae</w:t>
            </w:r>
          </w:p>
          <w:p>
            <w:pPr>
              <w:pStyle w:val="Normal"/>
              <w:tabs>
                <w:tab w:val="center" w:pos="5168" w:leader="none"/>
              </w:tabs>
              <w:spacing w:lineRule="atLeast" w:line="160" w:before="120" w:after="120"/>
              <w:jc w:val="center"/>
              <w:rPr>
                <w:sz w:val="40"/>
                <w:szCs w:val="40"/>
              </w:rPr>
            </w:pPr>
            <w:r>
              <w:rPr>
                <w:rFonts w:ascii="Calibri" w:hAnsi="Calibri" w:asciiTheme="minorHAnsi" w:hAnsiTheme="minorHAnsi"/>
                <w:b/>
                <w:sz w:val="40"/>
                <w:szCs w:val="40"/>
                <w:u w:val="single"/>
              </w:rPr>
              <w:t>CLIFF ODHIAMBO</w:t>
            </w:r>
          </w:p>
          <w:p>
            <w:pPr>
              <w:pStyle w:val="Normal"/>
              <w:spacing w:lineRule="atLeast" w:line="160"/>
              <w:jc w:val="center"/>
              <w:rPr>
                <w:rFonts w:ascii="Calibri" w:hAnsi="Calibri" w:cs="Book Antiqua" w:asciiTheme="minorHAnsi" w:hAnsiTheme="minorHAnsi"/>
                <w:caps/>
                <w:sz w:val="16"/>
                <w:szCs w:val="16"/>
              </w:rPr>
            </w:pPr>
            <w:r>
              <w:rPr>
                <w:rFonts w:cs="Book Antiqua" w:ascii="Calibri" w:hAnsi="Calibri"/>
                <w:caps/>
                <w:sz w:val="16"/>
                <w:szCs w:val="16"/>
              </w:rPr>
            </w:r>
          </w:p>
          <w:p>
            <w:pPr>
              <w:pStyle w:val="Normal"/>
              <w:spacing w:lineRule="atLeast" w:line="160"/>
              <w:jc w:val="center"/>
              <w:rPr>
                <w:rFonts w:ascii="Calibri" w:hAnsi="Calibri" w:cs="Book Antiqua" w:asciiTheme="minorHAnsi" w:hAnsiTheme="minorHAnsi"/>
                <w:caps/>
                <w:sz w:val="16"/>
                <w:szCs w:val="16"/>
              </w:rPr>
            </w:pPr>
            <w:r>
              <w:rPr>
                <w:rFonts w:cs="Book Antiqua" w:ascii="Calibri" w:hAnsi="Calibri"/>
                <w:caps/>
                <w:sz w:val="16"/>
                <w:szCs w:val="16"/>
              </w:rPr>
            </w:r>
          </w:p>
        </w:tc>
      </w:tr>
      <w:tr>
        <w:trPr>
          <w:trHeight w:val="566" w:hRule="atLeast"/>
        </w:trPr>
        <w:tc>
          <w:tcPr>
            <w:tcW w:w="10207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A"/>
              </w:pBdr>
              <w:spacing w:lineRule="atLeast" w:line="220" w:before="220" w:after="0"/>
              <w:ind w:left="321" w:hanging="0"/>
              <w:rPr>
                <w:rFonts w:ascii="Calibri" w:hAnsi="Calibri" w:asciiTheme="minorHAnsi" w:hAnsiTheme="minorHAnsi"/>
                <w:b/>
                <w:b/>
                <w:bCs/>
                <w:caps/>
              </w:rPr>
            </w:pPr>
            <w:r>
              <w:rPr>
                <w:rFonts w:ascii="Calibri" w:hAnsi="Calibri" w:asciiTheme="minorHAnsi" w:hAnsiTheme="minorHAnsi"/>
                <w:b/>
                <w:bCs/>
                <w:caps/>
              </w:rPr>
              <w:t>Personal Information</w:t>
            </w:r>
          </w:p>
        </w:tc>
      </w:tr>
    </w:tbl>
    <w:p>
      <w:pPr>
        <w:pStyle w:val="Normal"/>
        <w:spacing w:before="120" w:after="120"/>
        <w:contextualSpacing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spacing w:before="120" w:after="120"/>
        <w:contextualSpacing/>
        <w:rPr/>
      </w:pPr>
      <w:r>
        <w:rPr>
          <w:rFonts w:ascii="Calibri" w:hAnsi="Calibri" w:asciiTheme="minorHAnsi" w:hAnsiTheme="minorHAnsi"/>
          <w:b/>
        </w:rPr>
        <w:t xml:space="preserve">Phone No.: </w:t>
        <w:tab/>
        <w:tab/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/w:sdtPr>
        <w:sdtContent>
          <w:r>
            <w:rPr>
              <w:rFonts w:ascii="Calibri" w:hAnsi="Calibri"/>
              <w:b/>
              <w:color w:val="0066FF"/>
            </w:rPr>
            <w:t>0724 104 677</w:t>
          </w:r>
        </w:sdtContent>
      </w:sdt>
    </w:p>
    <w:p>
      <w:pPr>
        <w:pStyle w:val="Normal"/>
        <w:spacing w:before="120" w:after="120"/>
        <w:contextualSpacing/>
        <w:rPr/>
      </w:pPr>
      <w:r>
        <w:rPr>
          <w:rFonts w:ascii="Calibri" w:hAnsi="Calibri" w:asciiTheme="minorHAnsi" w:hAnsiTheme="minorHAnsi"/>
          <w:b/>
        </w:rPr>
        <w:t>E-mail:</w:t>
        <w:tab/>
        <w:tab/>
        <w:tab/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/w:sdtPr>
        <w:sdtContent>
          <w:r>
            <w:rPr>
              <w:rFonts w:ascii="Calibri" w:hAnsi="Calibri"/>
              <w:b/>
              <w:color w:val="0066FF"/>
            </w:rPr>
            <w:t>cokumu75@gmail.com</w:t>
          </w:r>
        </w:sdtContent>
      </w:sdt>
    </w:p>
    <w:p>
      <w:pPr>
        <w:pStyle w:val="Normal"/>
        <w:spacing w:before="120" w:after="120"/>
        <w:contextualSpacing/>
        <w:rPr/>
      </w:pPr>
      <w:r>
        <w:rPr>
          <w:rFonts w:ascii="Calibri" w:hAnsi="Calibri" w:asciiTheme="minorHAnsi" w:hAnsiTheme="minorHAnsi"/>
          <w:b/>
        </w:rPr>
        <w:t>Online Portfolio</w:t>
      </w:r>
      <w:r>
        <w:rPr>
          <w:rFonts w:ascii="Calibri" w:hAnsi="Calibri" w:asciiTheme="minorHAnsi" w:hAnsiTheme="minorHAnsi"/>
          <w:b/>
        </w:rPr>
        <w:t xml:space="preserve">: </w:t>
        <w:tab/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/w:sdtPr>
        <w:sdtContent>
          <w:r>
            <w:rPr>
              <w:rFonts w:ascii="Calibri" w:hAnsi="Calibri"/>
              <w:b/>
              <w:color w:val="0066FF"/>
            </w:rPr>
            <w:t>https://talk2klif.github.io/</w:t>
          </w:r>
        </w:sdtContent>
      </w:sdt>
    </w:p>
    <w:p>
      <w:pPr>
        <w:pStyle w:val="Normal"/>
        <w:spacing w:before="120" w:after="120"/>
        <w:contextualSpacing/>
        <w:rPr>
          <w:rFonts w:ascii="Calibri" w:hAnsi="Calibri" w:asciiTheme="minorHAnsi" w:hAnsiTheme="minorHAnsi"/>
        </w:rPr>
      </w:pPr>
      <w:r>
        <w:rPr/>
      </w:r>
    </w:p>
    <w:p>
      <w:pPr>
        <w:pStyle w:val="Normal"/>
        <w:spacing w:lineRule="auto" w:line="36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971540" cy="1270"/>
                <wp:effectExtent l="0" t="0" r="29845" b="19050"/>
                <wp:wrapNone/>
                <wp:docPr id="1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96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5.75pt" to="470.1pt,15.75pt" ID="Straight Connector 5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 w:asciiTheme="minorHAnsi" w:hAnsiTheme="minorHAnsi"/>
          <w:b/>
        </w:rPr>
        <w:t>ABOUT ME</w:t>
      </w:r>
    </w:p>
    <w:p>
      <w:pPr>
        <w:pStyle w:val="NormalWeb"/>
        <w:spacing w:before="0" w:after="0"/>
        <w:jc w:val="both"/>
        <w:rPr/>
      </w:pPr>
      <w:r>
        <w:rPr>
          <w:rFonts w:cs="Times New Roman" w:ascii="Calibri" w:hAnsi="Calibri" w:asciiTheme="minorHAnsi" w:hAnsiTheme="minorHAnsi"/>
        </w:rPr>
        <w:t>I’ve been a web designer for 3 years. I’ve learned many things about web design since starting out in this industry, and the things I’ve learned have helped me develop processes that benefit everyone involved in the projects I work on. I am eager to acquire more knowledge, skills and expertise through guidance and my own initiative to compliment my output.</w:t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spacing w:lineRule="auto" w:line="36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8255</wp:posOffset>
                </wp:positionH>
                <wp:positionV relativeFrom="paragraph">
                  <wp:posOffset>240665</wp:posOffset>
                </wp:positionV>
                <wp:extent cx="5677535" cy="1270"/>
                <wp:effectExtent l="0" t="0" r="19050" b="19050"/>
                <wp:wrapNone/>
                <wp:docPr id="2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84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65pt,18.95pt" to="447.6pt,18.95pt" ID="Straight Connector 8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 w:asciiTheme="minorHAnsi" w:hAnsiTheme="minorHAnsi"/>
          <w:b/>
        </w:rPr>
        <w:t>WORK EXPERIENCE</w:t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1</w:t>
      </w:r>
      <w:r>
        <w:rPr>
          <w:rFonts w:ascii="Calibri" w:hAnsi="Calibri" w:asciiTheme="minorHAnsi" w:hAnsiTheme="minorHAnsi"/>
          <w:vertAlign w:val="superscript"/>
        </w:rPr>
        <w:t>st</w:t>
      </w:r>
      <w:r>
        <w:rPr>
          <w:rFonts w:ascii="Calibri" w:hAnsi="Calibri" w:asciiTheme="minorHAnsi" w:hAnsiTheme="minorHAnsi"/>
        </w:rPr>
        <w:t xml:space="preserve"> December 2015 – To date</w:t>
        <w:tab/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/w:sdtPr>
        <w:sdtContent>
          <w:bookmarkStart w:id="0" w:name="__DdeLink__507_1132206048"/>
          <w:bookmarkEnd w:id="0"/>
          <w:r>
            <w:rPr>
              <w:rFonts w:ascii="Calibri" w:hAnsi="Calibri"/>
              <w:b/>
              <w:color w:val="0066FF"/>
            </w:rPr>
            <w:t>PAGE ONE SEO &amp; Online Marketing</w:t>
          </w:r>
        </w:sdtContent>
      </w:sdt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26"/>
          <w:szCs w:val="26"/>
        </w:rPr>
        <w:t>Duties</w:t>
      </w:r>
      <w:r>
        <w:rPr>
          <w:rFonts w:ascii="Calibri" w:hAnsi="Calibri" w:asciiTheme="minorHAnsi" w:hAnsiTheme="minorHAnsi"/>
          <w:b/>
          <w:sz w:val="28"/>
        </w:rPr>
        <w:tab/>
        <w:t xml:space="preserve"> </w:t>
      </w:r>
      <w:r>
        <w:rPr>
          <w:rFonts w:ascii="Calibri" w:hAnsi="Calibri" w:asciiTheme="minorHAnsi" w:hAnsiTheme="minorHAnsi"/>
          <w:b/>
          <w:sz w:val="28"/>
        </w:rPr>
        <w:t>include: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>Assist in planning the new site development.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>Design and develop sites and email marketing asset.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>Maintaining clients’ mailboxes.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>Maintaining the existing websites.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>Implementing SEO in all static websites.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>Train the new employees.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>Handle company-client communication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>Enhancing the look, functionality and appearance of a website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>Fixing problems encountered in the functioning of the website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 xml:space="preserve">Creating client email campign </w:t>
      </w:r>
      <w:r>
        <w:rPr>
          <w:rFonts w:ascii="Calibri" w:hAnsi="Calibri" w:asciiTheme="minorHAnsi" w:hAnsiTheme="minorHAnsi"/>
        </w:rPr>
        <w:t>newsletters (HTML)</w:t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 xml:space="preserve">December 2012 – January 2014 -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/w:sdtPr>
        <w:sdtContent>
          <w:r>
            <w:rPr>
              <w:rFonts w:ascii="Calibri" w:hAnsi="Calibri"/>
              <w:b/>
              <w:color w:val="0066FF"/>
            </w:rPr>
            <w:t>Uchumi Superm</w:t>
          </w:r>
          <w:r>
            <w:rPr>
              <w:rFonts w:ascii="Calibri" w:hAnsi="Calibri"/>
              <w:b/>
              <w:color w:val="0066FF"/>
            </w:rPr>
            <w:t xml:space="preserve">arket </w:t>
          </w:r>
          <w:r>
            <w:rPr>
              <w:rFonts w:ascii="Calibri" w:hAnsi="Calibri"/>
              <w:b/>
              <w:color w:val="0066FF"/>
            </w:rPr>
            <w:t>Ltd.</w:t>
          </w:r>
        </w:sdtContent>
      </w:sdt>
    </w:p>
    <w:p>
      <w:pPr>
        <w:pStyle w:val="Normal"/>
        <w:ind w:hanging="0"/>
        <w:rPr>
          <w:rFonts w:ascii="Calibri" w:hAnsi="Calibri" w:asciiTheme="minorHAnsi" w:hAnsiTheme="minorHAnsi"/>
          <w:b/>
          <w:b/>
          <w:sz w:val="32"/>
        </w:rPr>
      </w:pPr>
      <w:r>
        <w:rPr/>
      </w:r>
    </w:p>
    <w:p>
      <w:pPr>
        <w:pStyle w:val="Normal"/>
        <w:ind w:hanging="0"/>
        <w:rPr/>
      </w:pPr>
      <w:r>
        <w:rPr>
          <w:rFonts w:ascii="Calibri" w:hAnsi="Calibri" w:asciiTheme="minorHAnsi" w:hAnsiTheme="minorHAnsi"/>
          <w:b/>
          <w:sz w:val="26"/>
          <w:szCs w:val="26"/>
        </w:rPr>
        <w:t>Duties</w:t>
      </w:r>
      <w:r>
        <w:rPr>
          <w:rFonts w:ascii="Calibri" w:hAnsi="Calibri" w:asciiTheme="minorHAnsi" w:hAnsiTheme="minorHAnsi"/>
          <w:b/>
          <w:sz w:val="28"/>
        </w:rPr>
        <w:tab/>
        <w:t xml:space="preserve"> </w:t>
      </w:r>
      <w:r>
        <w:rPr>
          <w:rFonts w:ascii="Calibri" w:hAnsi="Calibri" w:asciiTheme="minorHAnsi" w:hAnsiTheme="minorHAnsi"/>
          <w:b/>
          <w:sz w:val="28"/>
        </w:rPr>
        <w:t>included: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Ensure quality customer service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>Data entry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Shelf stocker</w:t>
      </w:r>
    </w:p>
    <w:p>
      <w:pPr>
        <w:pStyle w:val="ListParagraph"/>
        <w:ind w:left="288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/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</w:rPr>
        <w:t>ACADEMIC QUALIFICATIONS</w:t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Theme="minorHAnsi" w:hAnsiTheme="minorHAnsi" w:ascii="Calibri" w:hAnsi="Calibri"/>
          <w:b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47625</wp:posOffset>
                </wp:positionH>
                <wp:positionV relativeFrom="paragraph">
                  <wp:posOffset>57785</wp:posOffset>
                </wp:positionV>
                <wp:extent cx="5876925" cy="1270"/>
                <wp:effectExtent l="0" t="0" r="29210" b="19050"/>
                <wp:wrapNone/>
                <wp:docPr id="3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28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75pt,4.55pt" to="466.4pt,4.55pt" ID="Straight Connector 7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2014 - 2015</w:t>
        <w:tab/>
        <w:tab/>
        <w:tab/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/w:sdtPr>
        <w:sdtContent>
          <w:r>
            <w:rPr>
              <w:rFonts w:ascii="Calibri" w:hAnsi="Calibri"/>
              <w:b/>
              <w:color w:val="0066FF"/>
            </w:rPr>
            <w:t>Market</w:t>
          </w:r>
          <w:r>
            <w:rPr>
              <w:rFonts w:ascii="Calibri" w:hAnsi="Calibri"/>
              <w:b/>
              <w:color w:val="0066FF"/>
            </w:rPr>
            <w:t>Nairobits Trust</w:t>
          </w:r>
        </w:sdtContent>
      </w:sdt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</w:rPr>
        <w:t>Diploma in Web and Graphic Design/Development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</w:rPr>
        <w:t>SEO and Online Marketing</w:t>
      </w:r>
    </w:p>
    <w:p>
      <w:pPr>
        <w:pStyle w:val="ListParagraph"/>
        <w:ind w:left="360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2007 - 2010</w:t>
        <w:tab/>
        <w:tab/>
        <w:tab/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/w:sdtPr>
        <w:sdtContent>
          <w:r>
            <w:rPr>
              <w:rFonts w:ascii="Calibri" w:hAnsi="Calibri"/>
              <w:b/>
              <w:color w:val="0066FF"/>
            </w:rPr>
            <w:t>Market</w:t>
          </w:r>
          <w:r>
            <w:rPr>
              <w:rFonts w:ascii="Calibri" w:hAnsi="Calibri"/>
              <w:b/>
              <w:color w:val="0066FF"/>
            </w:rPr>
            <w:t>Vihiga High School</w:t>
          </w:r>
        </w:sdtContent>
      </w:sdt>
    </w:p>
    <w:p>
      <w:pPr>
        <w:pStyle w:val="ListParagraph"/>
        <w:numPr>
          <w:ilvl w:val="0"/>
          <w:numId w:val="5"/>
        </w:numPr>
        <w:rPr/>
      </w:pPr>
      <w:r>
        <w:rPr>
          <w:rFonts w:ascii="Calibri" w:hAnsi="Calibri" w:asciiTheme="minorHAnsi" w:hAnsiTheme="minorHAnsi"/>
        </w:rPr>
        <w:t>Kenya Certificate of Secondary Education (C+)</w:t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ab/>
        <w:tab/>
        <w:tab/>
        <w:tab/>
        <w:tab/>
        <w:tab/>
        <w:t xml:space="preserve"> </w:t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2004 - 2006</w:t>
        <w:tab/>
        <w:tab/>
        <w:tab/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/w:sdtPr>
        <w:sdtContent>
          <w:r>
            <w:rPr>
              <w:rFonts w:ascii="Calibri" w:hAnsi="Calibri"/>
              <w:b/>
              <w:color w:val="0066FF"/>
            </w:rPr>
            <w:t>Wangu Primary School</w:t>
          </w:r>
        </w:sdtContent>
      </w:sdt>
    </w:p>
    <w:p>
      <w:pPr>
        <w:pStyle w:val="ListParagraph"/>
        <w:numPr>
          <w:ilvl w:val="0"/>
          <w:numId w:val="5"/>
        </w:numPr>
        <w:ind w:left="288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 xml:space="preserve">Kenya Certificate of Primary Education </w:t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3DCB5990">
                <wp:simplePos x="0" y="0"/>
                <wp:positionH relativeFrom="column">
                  <wp:posOffset>8255</wp:posOffset>
                </wp:positionH>
                <wp:positionV relativeFrom="paragraph">
                  <wp:posOffset>198755</wp:posOffset>
                </wp:positionV>
                <wp:extent cx="5955665" cy="1270"/>
                <wp:effectExtent l="0" t="0" r="26670" b="19050"/>
                <wp:wrapNone/>
                <wp:docPr id="4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12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65pt,15.65pt" to="469.5pt,15.65pt" ID="Straight Connector 1" stroked="t" style="position:absolute" wp14:anchorId="3DCB5990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 w:asciiTheme="minorHAnsi" w:hAnsiTheme="minorHAnsi"/>
          <w:b/>
        </w:rPr>
        <w:t>TECHNICAL SKILLS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3"/>
        </w:numPr>
        <w:suppressAutoHyphens w:val="true"/>
        <w:jc w:val="both"/>
        <w:rPr/>
      </w:pPr>
      <w:r>
        <w:rPr>
          <w:rFonts w:ascii="Calibri" w:hAnsi="Calibri" w:asciiTheme="minorHAnsi" w:hAnsiTheme="minorHAnsi"/>
          <w:b/>
          <w:color w:val="0066FF"/>
        </w:rPr>
        <w:t>Web Design</w:t>
      </w:r>
      <w:r>
        <w:rPr>
          <w:rFonts w:ascii="Calibri" w:hAnsi="Calibri" w:asciiTheme="minorHAnsi" w:hAnsiTheme="minorHAnsi"/>
        </w:rPr>
        <w:t xml:space="preserve">: </w:t>
      </w:r>
      <w:r>
        <w:rPr>
          <w:rFonts w:ascii="Calibri" w:hAnsi="Calibri" w:asciiTheme="minorHAnsi" w:hAnsiTheme="minorHAnsi"/>
        </w:rPr>
        <w:t>Visual Layout, Graphical User Interface, Navigational Design, Responsive Web Design, Email Campaigns</w:t>
      </w:r>
    </w:p>
    <w:p>
      <w:pPr>
        <w:pStyle w:val="ListParagraph"/>
        <w:numPr>
          <w:ilvl w:val="0"/>
          <w:numId w:val="0"/>
        </w:numPr>
        <w:suppressAutoHyphens w:val="true"/>
        <w:jc w:val="both"/>
        <w:rPr>
          <w:rFonts w:ascii="Calibri" w:hAnsi="Calibri" w:asciiTheme="minorHAnsi" w:hAnsiTheme="minorHAnsi"/>
        </w:rPr>
      </w:pPr>
      <w:r>
        <w:rPr/>
      </w:r>
    </w:p>
    <w:p>
      <w:pPr>
        <w:pStyle w:val="ListParagraph"/>
        <w:numPr>
          <w:ilvl w:val="0"/>
          <w:numId w:val="3"/>
        </w:numPr>
        <w:suppressAutoHyphens w:val="true"/>
        <w:jc w:val="both"/>
        <w:rPr/>
      </w:pPr>
      <w:r>
        <w:rPr>
          <w:rFonts w:ascii="Calibri" w:hAnsi="Calibri" w:asciiTheme="minorHAnsi" w:hAnsiTheme="minorHAnsi"/>
          <w:b/>
          <w:color w:val="0066FF"/>
        </w:rPr>
        <w:t>Web Development</w:t>
      </w:r>
      <w:r>
        <w:rPr>
          <w:rFonts w:ascii="Calibri" w:hAnsi="Calibri" w:asciiTheme="minorHAnsi" w:hAnsiTheme="minorHAnsi"/>
        </w:rPr>
        <w:t xml:space="preserve">: </w:t>
      </w:r>
      <w:r>
        <w:rPr>
          <w:rFonts w:ascii="Calibri" w:hAnsi="Calibri" w:asciiTheme="minorHAnsi" w:hAnsiTheme="minorHAnsi"/>
        </w:rPr>
        <w:t>WordPress, Joomla, HTML5 /CSS3</w:t>
      </w:r>
    </w:p>
    <w:p>
      <w:pPr>
        <w:pStyle w:val="ListParagraph"/>
        <w:numPr>
          <w:ilvl w:val="0"/>
          <w:numId w:val="0"/>
        </w:numPr>
        <w:suppressAutoHyphens w:val="true"/>
        <w:jc w:val="both"/>
        <w:rPr>
          <w:rFonts w:ascii="Calibri" w:hAnsi="Calibri" w:asciiTheme="minorHAnsi" w:hAnsiTheme="minorHAnsi"/>
        </w:rPr>
      </w:pPr>
      <w:r>
        <w:rPr/>
      </w:r>
    </w:p>
    <w:p>
      <w:pPr>
        <w:pStyle w:val="ListParagraph"/>
        <w:numPr>
          <w:ilvl w:val="0"/>
          <w:numId w:val="3"/>
        </w:numPr>
        <w:suppressAutoHyphens w:val="true"/>
        <w:jc w:val="both"/>
        <w:rPr/>
      </w:pPr>
      <w:r>
        <w:rPr>
          <w:rFonts w:ascii="Calibri" w:hAnsi="Calibri" w:asciiTheme="minorHAnsi" w:hAnsiTheme="minorHAnsi"/>
          <w:b/>
          <w:color w:val="0066FF"/>
        </w:rPr>
        <w:t>Software</w:t>
      </w:r>
      <w:r>
        <w:rPr>
          <w:rFonts w:ascii="Calibri" w:hAnsi="Calibri" w:asciiTheme="minorHAnsi" w:hAnsiTheme="minorHAnsi"/>
        </w:rPr>
        <w:t xml:space="preserve">: </w:t>
      </w:r>
      <w:r>
        <w:rPr>
          <w:rFonts w:ascii="Calibri" w:hAnsi="Calibri" w:asciiTheme="minorHAnsi" w:hAnsiTheme="minorHAnsi"/>
        </w:rPr>
        <w:t>Dreamweaver, Photoshop, Illustrator, Microsoft Office, MailChimp, Vertical Response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60EDA59E">
                <wp:simplePos x="0" y="0"/>
                <wp:positionH relativeFrom="column">
                  <wp:posOffset>8255</wp:posOffset>
                </wp:positionH>
                <wp:positionV relativeFrom="paragraph">
                  <wp:posOffset>198755</wp:posOffset>
                </wp:positionV>
                <wp:extent cx="5955665" cy="1270"/>
                <wp:effectExtent l="0" t="0" r="26670" b="19050"/>
                <wp:wrapNone/>
                <wp:docPr id="5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12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65pt,15.65pt" to="469.5pt,15.65pt" ID="Straight Connector 4" stroked="t" style="position:absolute" wp14:anchorId="60EDA59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 w:asciiTheme="minorHAnsi" w:hAnsiTheme="minorHAnsi"/>
          <w:b/>
        </w:rPr>
        <w:t>PERSONAL ATTRIBUTES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3"/>
        </w:numPr>
        <w:suppressAutoHyphens w:val="true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Innovative thinker and eager to try new things</w:t>
      </w:r>
    </w:p>
    <w:p>
      <w:pPr>
        <w:pStyle w:val="ListParagraph"/>
        <w:numPr>
          <w:ilvl w:val="0"/>
          <w:numId w:val="3"/>
        </w:numPr>
        <w:suppressAutoHyphens w:val="true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Excellent communication skills for client facing meetings</w:t>
      </w:r>
    </w:p>
    <w:p>
      <w:pPr>
        <w:pStyle w:val="ListParagraph"/>
        <w:numPr>
          <w:ilvl w:val="0"/>
          <w:numId w:val="3"/>
        </w:numPr>
        <w:suppressAutoHyphens w:val="true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Efficient in communicating well in writing and verbal both</w:t>
      </w:r>
    </w:p>
    <w:p>
      <w:pPr>
        <w:pStyle w:val="ListParagraph"/>
        <w:numPr>
          <w:ilvl w:val="0"/>
          <w:numId w:val="3"/>
        </w:numPr>
        <w:suppressAutoHyphens w:val="true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Able to prioritize work according to importance</w:t>
      </w:r>
    </w:p>
    <w:p>
      <w:pPr>
        <w:pStyle w:val="ListParagraph"/>
        <w:numPr>
          <w:ilvl w:val="0"/>
          <w:numId w:val="3"/>
        </w:numPr>
        <w:suppressAutoHyphens w:val="true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Able to handle pressure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Theme="minorHAnsi" w:hAnsiTheme="minorHAnsi" w:ascii="Calibri" w:hAnsi="Calibri"/>
          <w:b/>
          <w:u w:val="single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="Calibri" w:hAnsi="Calibri" w:asciiTheme="minorHAnsi" w:hAnsiTheme="minorHAnsi"/>
          <w:b/>
          <w:u w:val="single"/>
        </w:rPr>
        <w:t>REFEREES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 w:asciiTheme="minorHAnsi" w:hAnsiTheme="minorHAnsi"/>
          <w:b/>
        </w:rPr>
        <w:t>ISAAC BRIAN OKELLO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/>
      </w:pPr>
      <w:r>
        <w:rPr>
          <w:rFonts w:ascii="Calibri" w:hAnsi="Calibri" w:asciiTheme="minorHAnsi" w:hAnsiTheme="minorHAnsi"/>
        </w:rPr>
        <w:t xml:space="preserve">Senior Front End Web Developer – </w:t>
      </w:r>
      <w:r>
        <w:rPr>
          <w:rFonts w:ascii="Calibri" w:hAnsi="Calibri" w:asciiTheme="minorHAnsi" w:hAnsiTheme="minorHAnsi"/>
          <w:b/>
          <w:bCs/>
          <w:color w:val="0066FF"/>
        </w:rPr>
        <w:t>Squad Digital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/>
      </w:pPr>
      <w:hyperlink r:id="rId2">
        <w:r>
          <w:rPr>
            <w:rStyle w:val="InternetLink"/>
            <w:rFonts w:ascii="Calibri" w:hAnsi="Calibri" w:asciiTheme="minorHAnsi" w:hAnsiTheme="minorHAnsi"/>
          </w:rPr>
          <w:t>isaackokello@gmail.com</w:t>
        </w:r>
      </w:hyperlink>
    </w:p>
    <w:p>
      <w:pPr>
        <w:pStyle w:val="Normal"/>
        <w:spacing w:lineRule="auto" w:line="360"/>
        <w:jc w:val="both"/>
        <w:rPr>
          <w:rFonts w:ascii="Calibri" w:hAnsi="Calibri" w:asciiTheme="minorHAnsi" w:hAnsiTheme="minorHAnsi"/>
          <w:shadow/>
          <w:color w:val="000000" w:themeColor="text1"/>
        </w:rPr>
      </w:pPr>
      <w:r>
        <w:rPr>
          <w:rFonts w:asciiTheme="minorHAnsi" w:hAnsiTheme="minorHAnsi" w:ascii="Calibri" w:hAnsi="Calibri"/>
          <w:shadow/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 w:asciiTheme="minorHAnsi" w:hAnsiTheme="minorHAnsi"/>
          <w:b/>
        </w:rPr>
        <w:t>CHARLES KABUE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/>
      </w:pPr>
      <w:r>
        <w:rPr>
          <w:rFonts w:ascii="Calibri" w:hAnsi="Calibri" w:asciiTheme="minorHAnsi" w:hAnsiTheme="minorHAnsi"/>
        </w:rPr>
        <w:t xml:space="preserve">Senior </w:t>
      </w:r>
      <w:r>
        <w:rPr>
          <w:rFonts w:ascii="Calibri" w:hAnsi="Calibri" w:asciiTheme="minorHAnsi" w:hAnsiTheme="minorHAnsi"/>
        </w:rPr>
        <w:t>Back</w:t>
      </w:r>
      <w:r>
        <w:rPr>
          <w:rFonts w:ascii="Calibri" w:hAnsi="Calibri" w:asciiTheme="minorHAnsi" w:hAnsiTheme="minorHAnsi"/>
        </w:rPr>
        <w:t xml:space="preserve"> End Web Developer – </w:t>
      </w:r>
      <w:r>
        <w:rPr>
          <w:rFonts w:ascii="Calibri" w:hAnsi="Calibri" w:asciiTheme="minorHAnsi" w:hAnsiTheme="minorHAnsi"/>
          <w:b/>
          <w:bCs/>
          <w:color w:val="0066FF"/>
        </w:rPr>
        <w:t>PAGE ONE</w:t>
      </w:r>
      <w:ins w:id="0" w:author="Unknown Author" w:date="2018-01-12T11:22:00Z">
        <w:r>
          <w:rPr>
            <w:rFonts w:ascii="Calibri" w:hAnsi="Calibri" w:asciiTheme="minorHAnsi" w:hAnsiTheme="minorHAnsi"/>
            <w:b/>
            <w:bCs/>
            <w:color w:val="0066FF"/>
          </w:rPr>
          <w:t xml:space="preserve"> </w:t>
        </w:r>
      </w:ins>
      <w:del w:id="1" w:author="Unknown Author" w:date="2018-01-12T11:22:00Z">
        <w:r>
          <w:rPr>
            <w:rFonts w:ascii="Calibri" w:hAnsi="Calibri" w:asciiTheme="minorHAnsi" w:hAnsiTheme="minorHAnsi"/>
            <w:b/>
            <w:bCs/>
            <w:color w:val="0066FF"/>
          </w:rPr>
          <w:delText xml:space="preserve"> </w:delText>
        </w:r>
      </w:del>
    </w:p>
    <w:p>
      <w:pPr>
        <w:pStyle w:val="ListParagraph"/>
        <w:numPr>
          <w:ilvl w:val="0"/>
          <w:numId w:val="7"/>
        </w:numPr>
        <w:spacing w:lineRule="auto" w:line="360"/>
        <w:rPr/>
      </w:pPr>
      <w:hyperlink r:id="rId3">
        <w:r>
          <w:rPr>
            <w:rStyle w:val="InternetLink"/>
            <w:rFonts w:ascii="Calibri" w:hAnsi="Calibri" w:asciiTheme="minorHAnsi" w:hAnsiTheme="minorHAnsi"/>
          </w:rPr>
          <w:t>david@nairobits.com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79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57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4c3d2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734471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b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b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b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b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qFormat/>
    <w:rsid w:val="004c3d25"/>
    <w:pPr>
      <w:suppressAutoHyphens w:val="true"/>
      <w:spacing w:before="280" w:after="280"/>
    </w:pPr>
    <w:rPr>
      <w:rFonts w:cs="Calibri"/>
      <w:lang w:eastAsia="ar-SA"/>
    </w:rPr>
  </w:style>
  <w:style w:type="paragraph" w:styleId="ListParagraph">
    <w:name w:val="List Paragraph"/>
    <w:basedOn w:val="Normal"/>
    <w:uiPriority w:val="34"/>
    <w:qFormat/>
    <w:rsid w:val="004c3d2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saackokello@gmail.com" TargetMode="External"/><Relationship Id="rId3" Type="http://schemas.openxmlformats.org/officeDocument/2006/relationships/hyperlink" Target="mailto:david@nairobits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F6EDF-34EB-4DCC-91C0-3D2CCCD94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LibreOffice/5.0.6.3$Windows_x86 LibreOffice_project/490fc03b25318460cfc54456516ea2519c11d1aa</Application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2017-01-23T08:19:00Z</dcterms:created>
  <dc:creator>Askofudeh</dc:creator>
  <dc:language>en-GB</dc:language>
  <dcterms:modified xsi:type="dcterms:W3CDTF">2018-01-12T11:23:08Z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